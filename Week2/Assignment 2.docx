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0D263"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b/>
          <w:bCs/>
          <w:color w:val="2D3B45"/>
          <w:kern w:val="0"/>
          <w:sz w:val="24"/>
          <w:szCs w:val="24"/>
          <w:lang w:eastAsia="en-GB"/>
          <w14:ligatures w14:val="none"/>
        </w:rPr>
        <w:t>Introduction</w:t>
      </w:r>
    </w:p>
    <w:p w14:paraId="7953FE12"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The Ensemble Public FTP site provides biological information for many species in various formats. For this assignment, we will investigate files in the GFF3 format found at:</w:t>
      </w:r>
    </w:p>
    <w:p w14:paraId="2646FE23" w14:textId="77777777" w:rsidR="00536E14" w:rsidRPr="00536E14" w:rsidRDefault="00000000" w:rsidP="00536E14">
      <w:pPr>
        <w:numPr>
          <w:ilvl w:val="0"/>
          <w:numId w:val="1"/>
        </w:numPr>
        <w:shd w:val="clear" w:color="auto" w:fill="FFFFFF"/>
        <w:spacing w:beforeAutospacing="1" w:after="0" w:afterAutospacing="1" w:line="240" w:lineRule="auto"/>
        <w:ind w:left="1095"/>
        <w:rPr>
          <w:rFonts w:ascii="Lato" w:eastAsia="Times New Roman" w:hAnsi="Lato" w:cs="Times New Roman"/>
          <w:color w:val="2D3B45"/>
          <w:kern w:val="0"/>
          <w:sz w:val="24"/>
          <w:szCs w:val="24"/>
          <w:lang w:eastAsia="en-GB"/>
          <w14:ligatures w14:val="none"/>
        </w:rPr>
      </w:pPr>
      <w:hyperlink r:id="rId5" w:tgtFrame="_blank" w:history="1">
        <w:r w:rsidR="00536E14" w:rsidRPr="00536E14">
          <w:rPr>
            <w:rFonts w:ascii="Lato" w:eastAsia="Times New Roman" w:hAnsi="Lato" w:cs="Times New Roman"/>
            <w:color w:val="0000FF"/>
            <w:kern w:val="0"/>
            <w:sz w:val="24"/>
            <w:szCs w:val="24"/>
            <w:u w:val="single"/>
            <w:lang w:eastAsia="en-GB"/>
            <w14:ligatures w14:val="none"/>
          </w:rPr>
          <w:t>http://ftp.ensembl.org/pub/current_gff3/</w:t>
        </w:r>
        <w:r w:rsidR="00536E14" w:rsidRPr="00536E14">
          <w:rPr>
            <w:rFonts w:ascii="Lato" w:eastAsia="Times New Roman" w:hAnsi="Lato" w:cs="Times New Roman"/>
            <w:color w:val="0000FF"/>
            <w:kern w:val="0"/>
            <w:sz w:val="24"/>
            <w:szCs w:val="24"/>
            <w:u w:val="single"/>
            <w:bdr w:val="none" w:sz="0" w:space="0" w:color="auto" w:frame="1"/>
            <w:lang w:eastAsia="en-GB"/>
            <w14:ligatures w14:val="none"/>
          </w:rPr>
          <w:t>Links to an external site.</w:t>
        </w:r>
      </w:hyperlink>
    </w:p>
    <w:p w14:paraId="0C905976"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The GFF3 format is described in (The ChatGPT can provide nice and short summaries):</w:t>
      </w:r>
    </w:p>
    <w:p w14:paraId="18C4C80E" w14:textId="77777777" w:rsidR="00536E14" w:rsidRPr="00536E14" w:rsidRDefault="00000000" w:rsidP="00536E14">
      <w:pPr>
        <w:numPr>
          <w:ilvl w:val="0"/>
          <w:numId w:val="2"/>
        </w:numPr>
        <w:shd w:val="clear" w:color="auto" w:fill="FFFFFF"/>
        <w:spacing w:beforeAutospacing="1" w:after="0" w:afterAutospacing="1" w:line="240" w:lineRule="auto"/>
        <w:ind w:left="1095"/>
        <w:rPr>
          <w:rFonts w:ascii="Lato" w:eastAsia="Times New Roman" w:hAnsi="Lato" w:cs="Times New Roman"/>
          <w:color w:val="2D3B45"/>
          <w:kern w:val="0"/>
          <w:sz w:val="24"/>
          <w:szCs w:val="24"/>
          <w:lang w:eastAsia="en-GB"/>
          <w14:ligatures w14:val="none"/>
        </w:rPr>
      </w:pPr>
      <w:hyperlink r:id="rId6" w:tgtFrame="_blank" w:history="1">
        <w:r w:rsidR="00536E14" w:rsidRPr="00536E14">
          <w:rPr>
            <w:rFonts w:ascii="Lato" w:eastAsia="Times New Roman" w:hAnsi="Lato" w:cs="Times New Roman"/>
            <w:color w:val="0000FF"/>
            <w:kern w:val="0"/>
            <w:sz w:val="24"/>
            <w:szCs w:val="24"/>
            <w:u w:val="single"/>
            <w:lang w:eastAsia="en-GB"/>
            <w14:ligatures w14:val="none"/>
          </w:rPr>
          <w:t>https://github.com/The-Sequence-Ontology/Specifications/blob/master/gff3.md</w:t>
        </w:r>
        <w:r w:rsidR="00536E14" w:rsidRPr="00536E14">
          <w:rPr>
            <w:rFonts w:ascii="Lato" w:eastAsia="Times New Roman" w:hAnsi="Lato" w:cs="Times New Roman"/>
            <w:color w:val="0000FF"/>
            <w:kern w:val="0"/>
            <w:sz w:val="24"/>
            <w:szCs w:val="24"/>
            <w:u w:val="single"/>
            <w:bdr w:val="none" w:sz="0" w:space="0" w:color="auto" w:frame="1"/>
            <w:lang w:eastAsia="en-GB"/>
            <w14:ligatures w14:val="none"/>
          </w:rPr>
          <w:t>Links to an external site.</w:t>
        </w:r>
      </w:hyperlink>
    </w:p>
    <w:p w14:paraId="503B7FCD" w14:textId="77777777" w:rsidR="00536E14" w:rsidRPr="00536E14" w:rsidRDefault="00000000" w:rsidP="00536E14">
      <w:pPr>
        <w:spacing w:before="300" w:after="300" w:line="240" w:lineRule="auto"/>
        <w:rPr>
          <w:rFonts w:ascii="Lato" w:eastAsia="Times New Roman" w:hAnsi="Lato"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BF4F3">
          <v:rect id="_x0000_i1025" style="width:0;height:1.5pt" o:hralign="center" o:hrstd="t" o:hrnoshade="t" o:hr="t" fillcolor="#2d3b45" stroked="f"/>
        </w:pict>
      </w:r>
    </w:p>
    <w:p w14:paraId="15A2B697"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b/>
          <w:bCs/>
          <w:color w:val="2D3B45"/>
          <w:kern w:val="0"/>
          <w:sz w:val="24"/>
          <w:szCs w:val="24"/>
          <w:lang w:eastAsia="en-GB"/>
          <w14:ligatures w14:val="none"/>
        </w:rPr>
        <w:t>Lecture 3</w:t>
      </w:r>
    </w:p>
    <w:p w14:paraId="1E436D8A"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Select an organism and download its corresponding GFF file.</w:t>
      </w:r>
    </w:p>
    <w:p w14:paraId="1BCE00D5"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Investigate this file with command line UNIX tools.</w:t>
      </w:r>
    </w:p>
    <w:p w14:paraId="4902999C"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Find answers to the following questions:</w:t>
      </w:r>
    </w:p>
    <w:p w14:paraId="03CBD24A" w14:textId="17FC53EB" w:rsidR="00536E14" w:rsidRPr="00C82F48" w:rsidRDefault="00536E14" w:rsidP="00C82F48">
      <w:pPr>
        <w:numPr>
          <w:ilvl w:val="0"/>
          <w:numId w:val="3"/>
        </w:numPr>
        <w:shd w:val="clear" w:color="auto" w:fill="FFFFFF"/>
        <w:spacing w:before="100" w:beforeAutospacing="1" w:after="100" w:afterAutospacing="1" w:line="240" w:lineRule="auto"/>
        <w:ind w:left="1095"/>
        <w:jc w:val="both"/>
        <w:rPr>
          <w:rFonts w:ascii="Lato" w:eastAsia="Times New Roman" w:hAnsi="Lato" w:cs="Times New Roman"/>
          <w:color w:val="2D3B45"/>
          <w:kern w:val="0"/>
          <w:sz w:val="24"/>
          <w:szCs w:val="24"/>
          <w:highlight w:val="yellow"/>
          <w:lang w:eastAsia="en-GB"/>
          <w14:ligatures w14:val="none"/>
        </w:rPr>
      </w:pPr>
      <w:r w:rsidRPr="00536E14">
        <w:rPr>
          <w:rFonts w:ascii="Lato" w:eastAsia="Times New Roman" w:hAnsi="Lato" w:cs="Times New Roman"/>
          <w:color w:val="2D3B45"/>
          <w:kern w:val="0"/>
          <w:sz w:val="24"/>
          <w:szCs w:val="24"/>
          <w:lang w:eastAsia="en-GB"/>
          <w14:ligatures w14:val="none"/>
        </w:rPr>
        <w:t>Tell us a bit about the organism.</w:t>
      </w:r>
      <w:r w:rsidR="00C82F48">
        <w:rPr>
          <w:rFonts w:ascii="Lato" w:eastAsia="Times New Roman" w:hAnsi="Lato" w:cs="Times New Roman"/>
          <w:color w:val="2D3B45"/>
          <w:kern w:val="0"/>
          <w:sz w:val="24"/>
          <w:szCs w:val="24"/>
          <w:lang w:eastAsia="en-GB"/>
          <w14:ligatures w14:val="none"/>
        </w:rPr>
        <w:t xml:space="preserve"> </w:t>
      </w:r>
      <w:r w:rsidR="00C82F48" w:rsidRPr="00C82F48">
        <w:rPr>
          <w:rFonts w:ascii="Lato" w:eastAsia="Times New Roman" w:hAnsi="Lato" w:cs="Times New Roman"/>
          <w:color w:val="2D3B45"/>
          <w:kern w:val="0"/>
          <w:sz w:val="24"/>
          <w:szCs w:val="24"/>
          <w:highlight w:val="yellow"/>
          <w:lang w:eastAsia="en-GB"/>
          <w14:ligatures w14:val="none"/>
        </w:rPr>
        <w:t xml:space="preserve">Hucho </w:t>
      </w:r>
      <w:proofErr w:type="spellStart"/>
      <w:r w:rsidR="00C82F48" w:rsidRPr="00C82F48">
        <w:rPr>
          <w:rFonts w:ascii="Lato" w:eastAsia="Times New Roman" w:hAnsi="Lato" w:cs="Times New Roman"/>
          <w:color w:val="2D3B45"/>
          <w:kern w:val="0"/>
          <w:sz w:val="24"/>
          <w:szCs w:val="24"/>
          <w:highlight w:val="yellow"/>
          <w:lang w:eastAsia="en-GB"/>
          <w14:ligatures w14:val="none"/>
        </w:rPr>
        <w:t>hucho</w:t>
      </w:r>
      <w:proofErr w:type="spellEnd"/>
      <w:r w:rsidR="00C82F48" w:rsidRPr="00C82F48">
        <w:rPr>
          <w:rFonts w:ascii="Lato" w:eastAsia="Times New Roman" w:hAnsi="Lato" w:cs="Times New Roman"/>
          <w:color w:val="2D3B45"/>
          <w:kern w:val="0"/>
          <w:sz w:val="24"/>
          <w:szCs w:val="24"/>
          <w:highlight w:val="yellow"/>
          <w:lang w:eastAsia="en-GB"/>
          <w14:ligatures w14:val="none"/>
        </w:rPr>
        <w:t>, commonly known as the huchen or Danube salmon, is a large species of freshwater fish in the salmon family, Salmonidae. It is native to the Danube River basin in Central and Eastern Europe. The huchen is known for its size, with some individuals growing over 1.5 meters (about 5 feet) in length and weighing up to 50 kg (110 lbs).</w:t>
      </w:r>
    </w:p>
    <w:p w14:paraId="3D4F017A" w14:textId="60221DC5" w:rsidR="00536E14" w:rsidRPr="00536E14" w:rsidRDefault="00536E14" w:rsidP="00536E1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How many features does the file contain?</w:t>
      </w:r>
      <w:r w:rsidR="00467E05">
        <w:rPr>
          <w:rFonts w:ascii="Lato" w:eastAsia="Times New Roman" w:hAnsi="Lato" w:cs="Times New Roman"/>
          <w:color w:val="2D3B45"/>
          <w:kern w:val="0"/>
          <w:sz w:val="24"/>
          <w:szCs w:val="24"/>
          <w:lang w:eastAsia="en-GB"/>
          <w14:ligatures w14:val="none"/>
        </w:rPr>
        <w:t xml:space="preserve"> </w:t>
      </w:r>
      <w:r w:rsidR="00467E05" w:rsidRPr="00467E05">
        <w:rPr>
          <w:rFonts w:ascii="Lato" w:eastAsia="Times New Roman" w:hAnsi="Lato" w:cs="Times New Roman"/>
          <w:color w:val="2D3B45"/>
          <w:kern w:val="0"/>
          <w:sz w:val="24"/>
          <w:szCs w:val="24"/>
          <w:highlight w:val="yellow"/>
          <w:lang w:eastAsia="en-GB"/>
          <w14:ligatures w14:val="none"/>
        </w:rPr>
        <w:t>2449149</w:t>
      </w:r>
    </w:p>
    <w:p w14:paraId="1AF87FB0" w14:textId="1F75008F" w:rsidR="00536E14" w:rsidRPr="00536E14" w:rsidRDefault="00536E14" w:rsidP="00536E1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How many sequence regions (chromosomes) does the file contain? </w:t>
      </w:r>
      <w:r w:rsidR="00D017D8" w:rsidRPr="00D017D8">
        <w:rPr>
          <w:rFonts w:ascii="Lato" w:eastAsia="Times New Roman" w:hAnsi="Lato" w:cs="Times New Roman"/>
          <w:color w:val="2D3B45"/>
          <w:kern w:val="0"/>
          <w:sz w:val="24"/>
          <w:szCs w:val="24"/>
          <w:highlight w:val="yellow"/>
          <w:lang w:eastAsia="en-GB"/>
          <w14:ligatures w14:val="none"/>
        </w:rPr>
        <w:t>71639</w:t>
      </w:r>
      <w:r w:rsidR="00D017D8">
        <w:rPr>
          <w:rFonts w:ascii="Lato" w:eastAsia="Times New Roman" w:hAnsi="Lato" w:cs="Times New Roman"/>
          <w:color w:val="2D3B45"/>
          <w:kern w:val="0"/>
          <w:sz w:val="24"/>
          <w:szCs w:val="24"/>
          <w:lang w:eastAsia="en-GB"/>
          <w14:ligatures w14:val="none"/>
        </w:rPr>
        <w:t xml:space="preserve"> </w:t>
      </w:r>
      <w:r w:rsidR="009405BA">
        <w:rPr>
          <w:rFonts w:ascii="Lato" w:eastAsia="Times New Roman" w:hAnsi="Lato" w:cs="Times New Roman"/>
          <w:color w:val="2D3B45"/>
          <w:kern w:val="0"/>
          <w:sz w:val="24"/>
          <w:szCs w:val="24"/>
          <w:lang w:eastAsia="en-GB"/>
          <w14:ligatures w14:val="none"/>
        </w:rPr>
        <w:t>- does the number line with sequence regions equate to the number of sequence regions?</w:t>
      </w:r>
    </w:p>
    <w:p w14:paraId="4A4738A9" w14:textId="62FDB28E" w:rsidR="00536E14" w:rsidRPr="00536E14" w:rsidRDefault="00536E14" w:rsidP="00536E1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How many genes are listed for this organism?</w:t>
      </w:r>
      <w:r w:rsidR="00D42332">
        <w:rPr>
          <w:rFonts w:ascii="Lato" w:eastAsia="Times New Roman" w:hAnsi="Lato" w:cs="Times New Roman"/>
          <w:color w:val="2D3B45"/>
          <w:kern w:val="0"/>
          <w:sz w:val="24"/>
          <w:szCs w:val="24"/>
          <w:lang w:eastAsia="en-GB"/>
          <w14:ligatures w14:val="none"/>
        </w:rPr>
        <w:t xml:space="preserve"> </w:t>
      </w:r>
      <w:r w:rsidR="00D42332" w:rsidRPr="00CA4906">
        <w:rPr>
          <w:rFonts w:ascii="Lato" w:eastAsia="Times New Roman" w:hAnsi="Lato" w:cs="Times New Roman"/>
          <w:color w:val="2D3B45"/>
          <w:kern w:val="0"/>
          <w:sz w:val="24"/>
          <w:szCs w:val="24"/>
          <w:highlight w:val="yellow"/>
          <w:lang w:eastAsia="en-GB"/>
          <w14:ligatures w14:val="none"/>
        </w:rPr>
        <w:t>50</w:t>
      </w:r>
      <w:r w:rsidR="00CA4906" w:rsidRPr="00CA4906">
        <w:rPr>
          <w:rFonts w:ascii="Lato" w:eastAsia="Times New Roman" w:hAnsi="Lato" w:cs="Times New Roman"/>
          <w:color w:val="2D3B45"/>
          <w:kern w:val="0"/>
          <w:sz w:val="24"/>
          <w:szCs w:val="24"/>
          <w:highlight w:val="yellow"/>
          <w:lang w:eastAsia="en-GB"/>
          <w14:ligatures w14:val="none"/>
        </w:rPr>
        <w:t>114</w:t>
      </w:r>
    </w:p>
    <w:p w14:paraId="301BDD06" w14:textId="77777777" w:rsidR="00C24714" w:rsidRDefault="00536E14" w:rsidP="00C24714">
      <w:pPr>
        <w:numPr>
          <w:ilvl w:val="0"/>
          <w:numId w:val="3"/>
        </w:numPr>
        <w:shd w:val="clear" w:color="auto" w:fill="FFFFFF"/>
        <w:spacing w:before="100" w:beforeAutospacing="1" w:after="100" w:afterAutospacing="1" w:line="240" w:lineRule="auto"/>
        <w:rPr>
          <w:ins w:id="0" w:author="Microsoft Word" w:date="2024-09-07T01:20:00Z" w16du:dateUtc="2024-09-07T05:20:00Z"/>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 xml:space="preserve">What </w:t>
      </w:r>
      <w:proofErr w:type="gramStart"/>
      <w:r w:rsidRPr="00536E14">
        <w:rPr>
          <w:rFonts w:ascii="Lato" w:eastAsia="Times New Roman" w:hAnsi="Lato" w:cs="Times New Roman"/>
          <w:color w:val="2D3B45"/>
          <w:kern w:val="0"/>
          <w:sz w:val="24"/>
          <w:szCs w:val="24"/>
          <w:lang w:eastAsia="en-GB"/>
          <w14:ligatures w14:val="none"/>
        </w:rPr>
        <w:t>are</w:t>
      </w:r>
      <w:proofErr w:type="gramEnd"/>
      <w:r w:rsidRPr="00536E14">
        <w:rPr>
          <w:rFonts w:ascii="Lato" w:eastAsia="Times New Roman" w:hAnsi="Lato" w:cs="Times New Roman"/>
          <w:color w:val="2D3B45"/>
          <w:kern w:val="0"/>
          <w:sz w:val="24"/>
          <w:szCs w:val="24"/>
          <w:lang w:eastAsia="en-GB"/>
          <w14:ligatures w14:val="none"/>
        </w:rPr>
        <w:t xml:space="preserve"> the top-ten most annotated feature types (column 3) across the genome?</w:t>
      </w:r>
      <w:r w:rsidR="00CA4906">
        <w:rPr>
          <w:rFonts w:ascii="Lato" w:eastAsia="Times New Roman" w:hAnsi="Lato" w:cs="Times New Roman"/>
          <w:color w:val="2D3B45"/>
          <w:kern w:val="0"/>
          <w:sz w:val="24"/>
          <w:szCs w:val="24"/>
          <w:lang w:eastAsia="en-GB"/>
          <w14:ligatures w14:val="none"/>
        </w:rPr>
        <w:t xml:space="preserve"> </w:t>
      </w:r>
      <w:ins w:id="1" w:author="Microsoft Word" w:date="2024-09-07T01:20:00Z" w16du:dateUtc="2024-09-07T05:20:00Z">
        <w:r w:rsidR="00C24714">
          <w:rPr>
            <w:rFonts w:ascii="Lato" w:eastAsia="Times New Roman" w:hAnsi="Lato" w:cs="Times New Roman"/>
            <w:color w:val="2D3B45"/>
            <w:kern w:val="0"/>
            <w:sz w:val="24"/>
            <w:szCs w:val="24"/>
            <w:lang w:eastAsia="en-GB"/>
            <w14:ligatures w14:val="none"/>
          </w:rPr>
          <w:t xml:space="preserve"> </w:t>
        </w:r>
      </w:ins>
    </w:p>
    <w:p w14:paraId="2CCBE09B" w14:textId="566D09C0"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proofErr w:type="gramStart"/>
      <w:r w:rsidRPr="00C24714">
        <w:rPr>
          <w:rFonts w:ascii="Lato" w:eastAsia="Times New Roman" w:hAnsi="Lato" w:cs="Times New Roman"/>
          <w:color w:val="2D3B45"/>
          <w:kern w:val="0"/>
          <w:sz w:val="24"/>
          <w:szCs w:val="24"/>
          <w:highlight w:val="yellow"/>
          <w:lang w:eastAsia="en-GB"/>
          <w14:ligatures w14:val="none"/>
        </w:rPr>
        <w:t>936981  exon</w:t>
      </w:r>
      <w:proofErr w:type="gramEnd"/>
    </w:p>
    <w:p w14:paraId="2474725A"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proofErr w:type="gramStart"/>
      <w:r w:rsidRPr="00C24714">
        <w:rPr>
          <w:rFonts w:ascii="Lato" w:eastAsia="Times New Roman" w:hAnsi="Lato" w:cs="Times New Roman"/>
          <w:color w:val="2D3B45"/>
          <w:kern w:val="0"/>
          <w:sz w:val="24"/>
          <w:szCs w:val="24"/>
          <w:highlight w:val="yellow"/>
          <w:lang w:eastAsia="en-GB"/>
          <w14:ligatures w14:val="none"/>
        </w:rPr>
        <w:t>897978  CDS</w:t>
      </w:r>
      <w:proofErr w:type="gramEnd"/>
    </w:p>
    <w:p w14:paraId="2253AA95"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91708   mRNA</w:t>
      </w:r>
    </w:p>
    <w:p w14:paraId="7EC3DF55"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 xml:space="preserve">80360   </w:t>
      </w:r>
      <w:proofErr w:type="spellStart"/>
      <w:r w:rsidRPr="00C24714">
        <w:rPr>
          <w:rFonts w:ascii="Lato" w:eastAsia="Times New Roman" w:hAnsi="Lato" w:cs="Times New Roman"/>
          <w:color w:val="2D3B45"/>
          <w:kern w:val="0"/>
          <w:sz w:val="24"/>
          <w:szCs w:val="24"/>
          <w:highlight w:val="yellow"/>
          <w:lang w:eastAsia="en-GB"/>
          <w14:ligatures w14:val="none"/>
        </w:rPr>
        <w:t>five_prime_UTR</w:t>
      </w:r>
      <w:proofErr w:type="spellEnd"/>
    </w:p>
    <w:p w14:paraId="3B5BAB7A"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 xml:space="preserve">71639   </w:t>
      </w:r>
      <w:proofErr w:type="gramStart"/>
      <w:r w:rsidRPr="00C24714">
        <w:rPr>
          <w:rFonts w:ascii="Lato" w:eastAsia="Times New Roman" w:hAnsi="Lato" w:cs="Times New Roman"/>
          <w:color w:val="2D3B45"/>
          <w:kern w:val="0"/>
          <w:sz w:val="24"/>
          <w:szCs w:val="24"/>
          <w:highlight w:val="yellow"/>
          <w:lang w:eastAsia="en-GB"/>
          <w14:ligatures w14:val="none"/>
        </w:rPr>
        <w:t>region</w:t>
      </w:r>
      <w:proofErr w:type="gramEnd"/>
    </w:p>
    <w:p w14:paraId="46CE3ADE"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 xml:space="preserve">61879   </w:t>
      </w:r>
      <w:proofErr w:type="spellStart"/>
      <w:r w:rsidRPr="00C24714">
        <w:rPr>
          <w:rFonts w:ascii="Lato" w:eastAsia="Times New Roman" w:hAnsi="Lato" w:cs="Times New Roman"/>
          <w:color w:val="2D3B45"/>
          <w:kern w:val="0"/>
          <w:sz w:val="24"/>
          <w:szCs w:val="24"/>
          <w:highlight w:val="yellow"/>
          <w:lang w:eastAsia="en-GB"/>
          <w14:ligatures w14:val="none"/>
        </w:rPr>
        <w:t>three_prime_UTR</w:t>
      </w:r>
      <w:proofErr w:type="spellEnd"/>
    </w:p>
    <w:p w14:paraId="70B51E6D"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 xml:space="preserve">56505   </w:t>
      </w:r>
      <w:proofErr w:type="spellStart"/>
      <w:proofErr w:type="gramStart"/>
      <w:r w:rsidRPr="00C24714">
        <w:rPr>
          <w:rFonts w:ascii="Lato" w:eastAsia="Times New Roman" w:hAnsi="Lato" w:cs="Times New Roman"/>
          <w:color w:val="2D3B45"/>
          <w:kern w:val="0"/>
          <w:sz w:val="24"/>
          <w:szCs w:val="24"/>
          <w:highlight w:val="yellow"/>
          <w:lang w:eastAsia="en-GB"/>
          <w14:ligatures w14:val="none"/>
        </w:rPr>
        <w:t>biological</w:t>
      </w:r>
      <w:proofErr w:type="gramEnd"/>
      <w:r w:rsidRPr="00C24714">
        <w:rPr>
          <w:rFonts w:ascii="Lato" w:eastAsia="Times New Roman" w:hAnsi="Lato" w:cs="Times New Roman"/>
          <w:color w:val="2D3B45"/>
          <w:kern w:val="0"/>
          <w:sz w:val="24"/>
          <w:szCs w:val="24"/>
          <w:highlight w:val="yellow"/>
          <w:lang w:eastAsia="en-GB"/>
          <w14:ligatures w14:val="none"/>
        </w:rPr>
        <w:t>_region</w:t>
      </w:r>
      <w:proofErr w:type="spellEnd"/>
    </w:p>
    <w:p w14:paraId="6F5D3C3F"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50114   gene</w:t>
      </w:r>
    </w:p>
    <w:p w14:paraId="66DD3871" w14:textId="77777777" w:rsidR="00C247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r w:rsidRPr="00C24714">
        <w:rPr>
          <w:rFonts w:ascii="Lato" w:eastAsia="Times New Roman" w:hAnsi="Lato" w:cs="Times New Roman"/>
          <w:color w:val="2D3B45"/>
          <w:kern w:val="0"/>
          <w:sz w:val="24"/>
          <w:szCs w:val="24"/>
          <w:highlight w:val="yellow"/>
          <w:lang w:eastAsia="en-GB"/>
          <w14:ligatures w14:val="none"/>
        </w:rPr>
        <w:t xml:space="preserve">2215    </w:t>
      </w:r>
      <w:proofErr w:type="spellStart"/>
      <w:r w:rsidRPr="00C24714">
        <w:rPr>
          <w:rFonts w:ascii="Lato" w:eastAsia="Times New Roman" w:hAnsi="Lato" w:cs="Times New Roman"/>
          <w:color w:val="2D3B45"/>
          <w:kern w:val="0"/>
          <w:sz w:val="24"/>
          <w:szCs w:val="24"/>
          <w:highlight w:val="yellow"/>
          <w:lang w:eastAsia="en-GB"/>
          <w14:ligatures w14:val="none"/>
        </w:rPr>
        <w:t>ncRNA_gene</w:t>
      </w:r>
      <w:proofErr w:type="spellEnd"/>
    </w:p>
    <w:p w14:paraId="29558E4D" w14:textId="4FCB351F" w:rsidR="00536E14" w:rsidRPr="00C24714" w:rsidRDefault="00C24714" w:rsidP="00C24714">
      <w:pPr>
        <w:numPr>
          <w:ilvl w:val="0"/>
          <w:numId w:val="3"/>
        </w:numPr>
        <w:shd w:val="clear" w:color="auto" w:fill="FFFFFF"/>
        <w:spacing w:before="100" w:beforeAutospacing="1" w:after="100" w:afterAutospacing="1" w:line="240" w:lineRule="auto"/>
        <w:rPr>
          <w:rFonts w:ascii="Lato" w:eastAsia="Times New Roman" w:hAnsi="Lato" w:cs="Times New Roman"/>
          <w:color w:val="2D3B45"/>
          <w:kern w:val="0"/>
          <w:sz w:val="24"/>
          <w:szCs w:val="24"/>
          <w:highlight w:val="yellow"/>
          <w:lang w:eastAsia="en-GB"/>
          <w14:ligatures w14:val="none"/>
        </w:rPr>
      </w:pPr>
      <w:ins w:id="2" w:author="Microsoft Word" w:date="2024-09-07T01:20:00Z" w16du:dateUtc="2024-09-07T05:20:00Z">
        <w:r w:rsidRPr="00C24714">
          <w:rPr>
            <w:rFonts w:ascii="Lato" w:eastAsia="Times New Roman" w:hAnsi="Lato" w:cs="Times New Roman"/>
            <w:color w:val="2D3B45"/>
            <w:kern w:val="0"/>
            <w:sz w:val="24"/>
            <w:szCs w:val="24"/>
            <w:highlight w:val="yellow"/>
            <w:lang w:eastAsia="en-GB"/>
            <w14:ligatures w14:val="none"/>
          </w:rPr>
          <w:t>744     snoRNA</w:t>
        </w:r>
      </w:ins>
    </w:p>
    <w:p w14:paraId="5240F0D2" w14:textId="13A9925D" w:rsidR="00536E14" w:rsidRPr="00536E14" w:rsidRDefault="00536E14" w:rsidP="00536E1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 xml:space="preserve">Having </w:t>
      </w:r>
      <w:proofErr w:type="spellStart"/>
      <w:r w:rsidRPr="00536E14">
        <w:rPr>
          <w:rFonts w:ascii="Lato" w:eastAsia="Times New Roman" w:hAnsi="Lato" w:cs="Times New Roman"/>
          <w:color w:val="2D3B45"/>
          <w:kern w:val="0"/>
          <w:sz w:val="24"/>
          <w:szCs w:val="24"/>
          <w:lang w:eastAsia="en-GB"/>
          <w14:ligatures w14:val="none"/>
        </w:rPr>
        <w:t>analyzed</w:t>
      </w:r>
      <w:proofErr w:type="spellEnd"/>
      <w:r w:rsidRPr="00536E14">
        <w:rPr>
          <w:rFonts w:ascii="Lato" w:eastAsia="Times New Roman" w:hAnsi="Lato" w:cs="Times New Roman"/>
          <w:color w:val="2D3B45"/>
          <w:kern w:val="0"/>
          <w:sz w:val="24"/>
          <w:szCs w:val="24"/>
          <w:lang w:eastAsia="en-GB"/>
          <w14:ligatures w14:val="none"/>
        </w:rPr>
        <w:t xml:space="preserve"> this GFF file, does it seem like a complete and well-annotated organism?</w:t>
      </w:r>
      <w:r w:rsidR="00C24714">
        <w:rPr>
          <w:rFonts w:ascii="Lato" w:eastAsia="Times New Roman" w:hAnsi="Lato" w:cs="Times New Roman"/>
          <w:color w:val="2D3B45"/>
          <w:kern w:val="0"/>
          <w:sz w:val="24"/>
          <w:szCs w:val="24"/>
          <w:lang w:eastAsia="en-GB"/>
          <w14:ligatures w14:val="none"/>
        </w:rPr>
        <w:t xml:space="preserve"> </w:t>
      </w:r>
      <w:proofErr w:type="gramStart"/>
      <w:r w:rsidR="00C24714" w:rsidRPr="00C24714">
        <w:rPr>
          <w:rFonts w:ascii="Lato" w:eastAsia="Times New Roman" w:hAnsi="Lato" w:cs="Times New Roman"/>
          <w:color w:val="2D3B45"/>
          <w:kern w:val="0"/>
          <w:sz w:val="24"/>
          <w:szCs w:val="24"/>
          <w:highlight w:val="yellow"/>
          <w:lang w:eastAsia="en-GB"/>
          <w14:ligatures w14:val="none"/>
        </w:rPr>
        <w:t>Yes !</w:t>
      </w:r>
      <w:proofErr w:type="gramEnd"/>
    </w:p>
    <w:p w14:paraId="206381C1"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lastRenderedPageBreak/>
        <w:t>Share any other insights you might note.</w:t>
      </w:r>
    </w:p>
    <w:p w14:paraId="24759E4F"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Create a text file that shows both how you downloaded the data and how you generated each of your results.</w:t>
      </w:r>
      <w:r w:rsidRPr="00536E14">
        <w:rPr>
          <w:rFonts w:ascii="Lato" w:eastAsia="Times New Roman" w:hAnsi="Lato" w:cs="Times New Roman"/>
          <w:color w:val="2D3B45"/>
          <w:kern w:val="0"/>
          <w:sz w:val="24"/>
          <w:szCs w:val="24"/>
          <w:lang w:eastAsia="en-GB"/>
          <w14:ligatures w14:val="none"/>
        </w:rPr>
        <w:br/>
      </w:r>
      <w:r w:rsidRPr="00536E14">
        <w:rPr>
          <w:rFonts w:ascii="Lato" w:eastAsia="Times New Roman" w:hAnsi="Lato" w:cs="Times New Roman"/>
          <w:color w:val="2D3B45"/>
          <w:kern w:val="0"/>
          <w:sz w:val="24"/>
          <w:szCs w:val="24"/>
          <w:lang w:eastAsia="en-GB"/>
          <w14:ligatures w14:val="none"/>
        </w:rPr>
        <w:br/>
        <w:t>Commit the file to your GitHub repository that you created for this course.</w:t>
      </w:r>
      <w:r w:rsidRPr="00536E14">
        <w:rPr>
          <w:rFonts w:ascii="Lato" w:eastAsia="Times New Roman" w:hAnsi="Lato" w:cs="Times New Roman"/>
          <w:color w:val="2D3B45"/>
          <w:kern w:val="0"/>
          <w:sz w:val="24"/>
          <w:szCs w:val="24"/>
          <w:lang w:eastAsia="en-GB"/>
          <w14:ligatures w14:val="none"/>
        </w:rPr>
        <w:br/>
      </w:r>
      <w:r w:rsidRPr="00536E14">
        <w:rPr>
          <w:rFonts w:ascii="Lato" w:eastAsia="Times New Roman" w:hAnsi="Lato" w:cs="Times New Roman"/>
          <w:color w:val="2D3B45"/>
          <w:kern w:val="0"/>
          <w:sz w:val="24"/>
          <w:szCs w:val="24"/>
          <w:lang w:eastAsia="en-GB"/>
          <w14:ligatures w14:val="none"/>
        </w:rPr>
        <w:br/>
        <w:t>Note that future assignments may ask someone else to repeat your findings. Build your report with repeatability/reproducibility in mind. </w:t>
      </w:r>
    </w:p>
    <w:p w14:paraId="4F470454" w14:textId="77777777" w:rsidR="00536E14" w:rsidRPr="00536E14" w:rsidRDefault="00536E14" w:rsidP="00536E14">
      <w:pPr>
        <w:shd w:val="clear" w:color="auto" w:fill="FFFFFF"/>
        <w:spacing w:before="180" w:after="180" w:line="240" w:lineRule="auto"/>
        <w:rPr>
          <w:rFonts w:ascii="Lato" w:eastAsia="Times New Roman" w:hAnsi="Lato" w:cs="Times New Roman"/>
          <w:color w:val="2D3B45"/>
          <w:kern w:val="0"/>
          <w:sz w:val="24"/>
          <w:szCs w:val="24"/>
          <w:lang w:eastAsia="en-GB"/>
          <w14:ligatures w14:val="none"/>
        </w:rPr>
      </w:pPr>
      <w:r w:rsidRPr="00536E14">
        <w:rPr>
          <w:rFonts w:ascii="Lato" w:eastAsia="Times New Roman" w:hAnsi="Lato" w:cs="Times New Roman"/>
          <w:color w:val="2D3B45"/>
          <w:kern w:val="0"/>
          <w:sz w:val="24"/>
          <w:szCs w:val="24"/>
          <w:lang w:eastAsia="en-GB"/>
          <w14:ligatures w14:val="none"/>
        </w:rPr>
        <w:t>Submit the text file here to get graded.</w:t>
      </w:r>
    </w:p>
    <w:p w14:paraId="4C2026EB" w14:textId="77777777" w:rsidR="007F3C6B" w:rsidRDefault="007F3C6B"/>
    <w:sectPr w:rsidR="007F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C2A4B"/>
    <w:multiLevelType w:val="multilevel"/>
    <w:tmpl w:val="604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5279B"/>
    <w:multiLevelType w:val="multilevel"/>
    <w:tmpl w:val="5AD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45C11"/>
    <w:multiLevelType w:val="multilevel"/>
    <w:tmpl w:val="6FC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28879">
    <w:abstractNumId w:val="0"/>
  </w:num>
  <w:num w:numId="2" w16cid:durableId="2711183">
    <w:abstractNumId w:val="1"/>
  </w:num>
  <w:num w:numId="3" w16cid:durableId="534275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E3"/>
    <w:rsid w:val="00180FF2"/>
    <w:rsid w:val="001912B4"/>
    <w:rsid w:val="00467E05"/>
    <w:rsid w:val="004F7E98"/>
    <w:rsid w:val="00536E14"/>
    <w:rsid w:val="006863A5"/>
    <w:rsid w:val="00794302"/>
    <w:rsid w:val="007E7003"/>
    <w:rsid w:val="007F3C6B"/>
    <w:rsid w:val="008178E3"/>
    <w:rsid w:val="00885E53"/>
    <w:rsid w:val="009405BA"/>
    <w:rsid w:val="00C24714"/>
    <w:rsid w:val="00C82F48"/>
    <w:rsid w:val="00CA4906"/>
    <w:rsid w:val="00D017D8"/>
    <w:rsid w:val="00D42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CE28"/>
  <w15:chartTrackingRefBased/>
  <w15:docId w15:val="{0539EFCE-D803-43D4-8517-650123E1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8E3"/>
    <w:rPr>
      <w:rFonts w:eastAsiaTheme="majorEastAsia" w:cstheme="majorBidi"/>
      <w:color w:val="272727" w:themeColor="text1" w:themeTint="D8"/>
    </w:rPr>
  </w:style>
  <w:style w:type="paragraph" w:styleId="Title">
    <w:name w:val="Title"/>
    <w:basedOn w:val="Normal"/>
    <w:next w:val="Normal"/>
    <w:link w:val="TitleChar"/>
    <w:uiPriority w:val="10"/>
    <w:qFormat/>
    <w:rsid w:val="00817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8E3"/>
    <w:pPr>
      <w:spacing w:before="160"/>
      <w:jc w:val="center"/>
    </w:pPr>
    <w:rPr>
      <w:i/>
      <w:iCs/>
      <w:color w:val="404040" w:themeColor="text1" w:themeTint="BF"/>
    </w:rPr>
  </w:style>
  <w:style w:type="character" w:customStyle="1" w:styleId="QuoteChar">
    <w:name w:val="Quote Char"/>
    <w:basedOn w:val="DefaultParagraphFont"/>
    <w:link w:val="Quote"/>
    <w:uiPriority w:val="29"/>
    <w:rsid w:val="008178E3"/>
    <w:rPr>
      <w:i/>
      <w:iCs/>
      <w:color w:val="404040" w:themeColor="text1" w:themeTint="BF"/>
    </w:rPr>
  </w:style>
  <w:style w:type="paragraph" w:styleId="ListParagraph">
    <w:name w:val="List Paragraph"/>
    <w:basedOn w:val="Normal"/>
    <w:uiPriority w:val="34"/>
    <w:qFormat/>
    <w:rsid w:val="008178E3"/>
    <w:pPr>
      <w:ind w:left="720"/>
      <w:contextualSpacing/>
    </w:pPr>
  </w:style>
  <w:style w:type="character" w:styleId="IntenseEmphasis">
    <w:name w:val="Intense Emphasis"/>
    <w:basedOn w:val="DefaultParagraphFont"/>
    <w:uiPriority w:val="21"/>
    <w:qFormat/>
    <w:rsid w:val="008178E3"/>
    <w:rPr>
      <w:i/>
      <w:iCs/>
      <w:color w:val="0F4761" w:themeColor="accent1" w:themeShade="BF"/>
    </w:rPr>
  </w:style>
  <w:style w:type="paragraph" w:styleId="IntenseQuote">
    <w:name w:val="Intense Quote"/>
    <w:basedOn w:val="Normal"/>
    <w:next w:val="Normal"/>
    <w:link w:val="IntenseQuoteChar"/>
    <w:uiPriority w:val="30"/>
    <w:qFormat/>
    <w:rsid w:val="00817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8E3"/>
    <w:rPr>
      <w:i/>
      <w:iCs/>
      <w:color w:val="0F4761" w:themeColor="accent1" w:themeShade="BF"/>
    </w:rPr>
  </w:style>
  <w:style w:type="character" w:styleId="IntenseReference">
    <w:name w:val="Intense Reference"/>
    <w:basedOn w:val="DefaultParagraphFont"/>
    <w:uiPriority w:val="32"/>
    <w:qFormat/>
    <w:rsid w:val="00817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21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Sequence-Ontology/Specifications/blob/master/gff3.md" TargetMode="External"/><Relationship Id="rId5" Type="http://schemas.openxmlformats.org/officeDocument/2006/relationships/hyperlink" Target="http://ftp.ensembl.org/pub/current_gff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Manful, Ewura-Esi</dc:creator>
  <cp:keywords/>
  <dc:description/>
  <cp:lastModifiedBy>Manful, Ewura-Esi</cp:lastModifiedBy>
  <cp:revision>11</cp:revision>
  <dcterms:created xsi:type="dcterms:W3CDTF">2024-09-06T02:53:00Z</dcterms:created>
  <dcterms:modified xsi:type="dcterms:W3CDTF">2024-09-07T05:53:00Z</dcterms:modified>
</cp:coreProperties>
</file>