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018BE" w14:textId="77777777" w:rsidR="009A4B9F" w:rsidRPr="009A4B9F" w:rsidRDefault="009A4B9F" w:rsidP="00F05ABC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</w:pPr>
      <w:r w:rsidRPr="009A4B9F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lang w:eastAsia="en-GB"/>
          <w14:ligatures w14:val="none"/>
        </w:rPr>
        <w:t>Lecture 1:</w:t>
      </w:r>
    </w:p>
    <w:p w14:paraId="6FE206BD" w14:textId="62A24067" w:rsidR="009A4B9F" w:rsidRPr="009A4B9F" w:rsidRDefault="009A4B9F" w:rsidP="00F05A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</w:pPr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Set up your computer.</w:t>
      </w:r>
      <w:r w:rsidR="00F54350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 Done</w:t>
      </w:r>
    </w:p>
    <w:p w14:paraId="4D297912" w14:textId="19F14AC9" w:rsidR="009A4B9F" w:rsidRPr="009A4B9F" w:rsidRDefault="009A4B9F" w:rsidP="00F05A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</w:pPr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Follow the installation instructions.</w:t>
      </w:r>
      <w:r w:rsidR="00F54350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 Done</w:t>
      </w:r>
    </w:p>
    <w:p w14:paraId="4B167D7B" w14:textId="16ACE3D2" w:rsidR="009A4B9F" w:rsidRPr="009A4B9F" w:rsidRDefault="009A4B9F" w:rsidP="00F05A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</w:pPr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How can you </w:t>
      </w:r>
      <w:proofErr w:type="gramStart"/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tell</w:t>
      </w:r>
      <w:proofErr w:type="gramEnd"/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 that you were successful</w:t>
      </w:r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?  </w:t>
      </w:r>
      <w:r w:rsidR="002A5419" w:rsidRPr="002A54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I can tell I was successful by running doctor.py. If it generates a similar output</w:t>
      </w:r>
      <w:r w:rsidR="002A54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 xml:space="preserve"> in the book</w:t>
      </w:r>
      <w:r w:rsidR="002A5419" w:rsidRPr="002A5419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 xml:space="preserve"> and confirms that all the tools I installed are functioning correctly, then I know everything was set up properly.</w:t>
      </w:r>
    </w:p>
    <w:p w14:paraId="38D8BEA3" w14:textId="77777777" w:rsidR="009A4B9F" w:rsidRPr="009A4B9F" w:rsidRDefault="009A4B9F" w:rsidP="00F05A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</w:pPr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Can you run the </w:t>
      </w:r>
      <w:r w:rsidRPr="009A4B9F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lang w:eastAsia="en-GB"/>
          <w14:ligatures w14:val="none"/>
        </w:rPr>
        <w:t>samtools</w:t>
      </w:r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 program?</w:t>
      </w:r>
    </w:p>
    <w:p w14:paraId="6E163CB8" w14:textId="77777777" w:rsidR="009A4B9F" w:rsidRPr="00F05ABC" w:rsidRDefault="009A4B9F" w:rsidP="00F05A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</w:pPr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What version is your </w:t>
      </w:r>
      <w:r w:rsidRPr="009A4B9F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lang w:eastAsia="en-GB"/>
          <w14:ligatures w14:val="none"/>
        </w:rPr>
        <w:t>samtools</w:t>
      </w:r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 program?</w:t>
      </w:r>
    </w:p>
    <w:p w14:paraId="17320C6B" w14:textId="1EDF312B" w:rsidR="009A4B9F" w:rsidRPr="009A4B9F" w:rsidRDefault="00E10062" w:rsidP="00F05ABC">
      <w:p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</w:pPr>
      <w:r w:rsidRPr="00F05ABC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s</w:t>
      </w:r>
      <w:r w:rsidR="009A4B9F" w:rsidRPr="00F05ABC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amtools 1.20</w:t>
      </w:r>
    </w:p>
    <w:p w14:paraId="66243FF3" w14:textId="77777777" w:rsidR="009A4B9F" w:rsidRPr="00F05ABC" w:rsidRDefault="009A4B9F" w:rsidP="00F05A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</w:pPr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Share the link to your GitHub repository that you have set up.</w:t>
      </w:r>
    </w:p>
    <w:p w14:paraId="5E93DC3B" w14:textId="3AC7B000" w:rsidR="00E10062" w:rsidRPr="009A4B9F" w:rsidRDefault="00F05ABC" w:rsidP="00F05ABC">
      <w:p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</w:pPr>
      <w:r w:rsidRPr="00F05ABC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https://github.com/Ewura-Esi/BMMB-852_Project</w:t>
      </w:r>
    </w:p>
    <w:p w14:paraId="17B636B4" w14:textId="77777777" w:rsidR="009A4B9F" w:rsidRPr="009A4B9F" w:rsidRDefault="009A4B9F" w:rsidP="00F05ABC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</w:pPr>
      <w:r w:rsidRPr="009A4B9F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lang w:eastAsia="en-GB"/>
          <w14:ligatures w14:val="none"/>
        </w:rPr>
        <w:t>Lecture 2:</w:t>
      </w:r>
    </w:p>
    <w:p w14:paraId="445D60AC" w14:textId="77777777" w:rsidR="009A4B9F" w:rsidRDefault="009A4B9F" w:rsidP="00F05A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</w:pPr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Describe a Unix command not discussed in the class or the book. Try to find something that might be useful. When would you use that command?</w:t>
      </w:r>
    </w:p>
    <w:p w14:paraId="64157AF6" w14:textId="7D08D8DA" w:rsidR="00EA6DB4" w:rsidRPr="00EA6DB4" w:rsidRDefault="008D11CC" w:rsidP="00EA6DB4">
      <w:p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</w:pPr>
      <w:r w:rsidRPr="008A42D3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C</w:t>
      </w:r>
      <w:r w:rsidR="008A2133" w:rsidRPr="008A42D3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hmod</w:t>
      </w:r>
      <w:r w:rsidR="00E24791" w:rsidRPr="008A42D3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 xml:space="preserve">. </w:t>
      </w:r>
      <w:r w:rsidR="005F5DA2" w:rsidRPr="005F5DA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I would use the chmod command when I need to change the permissions of a file or directory. For instance, if I want to give a colleague access to edit a file we</w:t>
      </w:r>
      <w:r w:rsidR="00B157B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 xml:space="preserve"> a</w:t>
      </w:r>
      <w:r w:rsidR="005F5DA2" w:rsidRPr="005F5DA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re collaborating on, or if I need to restrict access to my personal work in a group folder, I can modify the permissions accordingly using chmod.</w:t>
      </w:r>
    </w:p>
    <w:p w14:paraId="4D5272B0" w14:textId="7CCD1E6F" w:rsidR="009A4B9F" w:rsidRDefault="009A4B9F" w:rsidP="00F05A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</w:pPr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Describe a customization for the command you chose above (describe the effect of a flag/parameter).</w:t>
      </w:r>
    </w:p>
    <w:p w14:paraId="69D3896A" w14:textId="06146019" w:rsidR="008D6D9E" w:rsidRDefault="00DD5F19" w:rsidP="008D6D9E">
      <w:p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</w:pPr>
      <w:r w:rsidRPr="00F91346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 xml:space="preserve">A customization for the chmod command is the use of numeric codes to specify the exact permissions. For example, using </w:t>
      </w:r>
      <w:r w:rsidRPr="00F91346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highlight w:val="yellow"/>
          <w:lang w:eastAsia="en-GB"/>
          <w14:ligatures w14:val="none"/>
        </w:rPr>
        <w:t xml:space="preserve">chmod 755 filename </w:t>
      </w:r>
      <w:r w:rsidRPr="00F91346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sets the permissions so that the owner can read, write, and execute the file (7), while others can only read and execute (5).</w:t>
      </w:r>
    </w:p>
    <w:p w14:paraId="6B6DCEB3" w14:textId="77777777" w:rsidR="00C9031A" w:rsidRPr="009A4B9F" w:rsidRDefault="00C9031A" w:rsidP="00C9031A">
      <w:p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</w:pPr>
    </w:p>
    <w:p w14:paraId="6F06995C" w14:textId="77777777" w:rsidR="009A4B9F" w:rsidRDefault="009A4B9F" w:rsidP="00F05A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</w:pPr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What flags will make the </w:t>
      </w:r>
      <w:r w:rsidRPr="009A4B9F">
        <w:rPr>
          <w:rFonts w:ascii="Times New Roman" w:eastAsia="Times New Roman" w:hAnsi="Times New Roman" w:cs="Times New Roman"/>
          <w:b/>
          <w:bCs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:lang w:eastAsia="en-GB"/>
          <w14:ligatures w14:val="none"/>
        </w:rPr>
        <w:t>ls</w:t>
      </w:r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 command write out the </w:t>
      </w:r>
      <w:proofErr w:type="gramStart"/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files</w:t>
      </w:r>
      <w:proofErr w:type="gramEnd"/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 sizes in “human-friendly” mode?</w:t>
      </w:r>
    </w:p>
    <w:p w14:paraId="5CAE2519" w14:textId="63D07C89" w:rsidR="00DB5F67" w:rsidRPr="009A4B9F" w:rsidRDefault="00DB5F67" w:rsidP="00DB5F67">
      <w:p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</w:pPr>
      <w:r w:rsidRPr="00DB5F6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-h</w:t>
      </w:r>
    </w:p>
    <w:p w14:paraId="6B364CF0" w14:textId="789BD538" w:rsidR="009A4B9F" w:rsidRDefault="009A4B9F" w:rsidP="00F05A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</w:pPr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What flag will make the </w:t>
      </w:r>
      <w:r w:rsidRPr="009A4B9F">
        <w:rPr>
          <w:rFonts w:ascii="Times New Roman" w:eastAsia="Times New Roman" w:hAnsi="Times New Roman" w:cs="Times New Roman"/>
          <w:b/>
          <w:bCs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:lang w:eastAsia="en-GB"/>
          <w14:ligatures w14:val="none"/>
        </w:rPr>
        <w:t>rm</w:t>
      </w:r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 command ask for permission when removing a file?</w:t>
      </w:r>
    </w:p>
    <w:p w14:paraId="46B9906F" w14:textId="4BC8DDB7" w:rsidR="00F05ABC" w:rsidRPr="009A4B9F" w:rsidRDefault="00F05ABC" w:rsidP="00F05ABC">
      <w:p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</w:pPr>
      <w:r w:rsidRPr="00F05ABC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-i</w:t>
      </w:r>
    </w:p>
    <w:p w14:paraId="1D329065" w14:textId="77777777" w:rsidR="009A4B9F" w:rsidRDefault="009A4B9F" w:rsidP="00F05A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</w:pPr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Create a nested directory structure. Create files in various directories. </w:t>
      </w:r>
    </w:p>
    <w:p w14:paraId="716453DC" w14:textId="3D667232" w:rsidR="00036F9B" w:rsidRPr="00036F9B" w:rsidRDefault="00036F9B" w:rsidP="00036F9B">
      <w:p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lang w:eastAsia="en-GB"/>
          <w14:ligatures w14:val="none"/>
        </w:rPr>
      </w:pPr>
      <w:r w:rsidRPr="00036F9B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lang w:eastAsia="en-GB"/>
          <w14:ligatures w14:val="none"/>
        </w:rPr>
        <w:t>Nested Directory Structure</w:t>
      </w:r>
    </w:p>
    <w:p w14:paraId="7809E2F4" w14:textId="721164BE" w:rsidR="00D43F48" w:rsidRPr="00100732" w:rsidRDefault="00A605D1" w:rsidP="00036F9B">
      <w:pPr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</w:pPr>
      <w:r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lastRenderedPageBreak/>
        <w:t>`</w:t>
      </w:r>
      <w:proofErr w:type="gramStart"/>
      <w:r w:rsidR="00036F9B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mkdir</w:t>
      </w:r>
      <w:r w:rsidR="00036F9B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 xml:space="preserve">  </w:t>
      </w:r>
      <w:r w:rsidR="00036F9B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-</w:t>
      </w:r>
      <w:proofErr w:type="gramEnd"/>
      <w:r w:rsidR="00036F9B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p</w:t>
      </w:r>
      <w:r w:rsidR="00036F9B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 xml:space="preserve"> </w:t>
      </w:r>
      <w:r w:rsidR="0007597D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a</w:t>
      </w:r>
      <w:r w:rsidR="00036F9B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ssignment1/</w:t>
      </w:r>
      <w:r w:rsidR="0007597D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s</w:t>
      </w:r>
      <w:r w:rsidR="00036F9B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ection1/</w:t>
      </w:r>
      <w:r w:rsidR="0007597D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s</w:t>
      </w:r>
      <w:r w:rsidR="00036F9B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 xml:space="preserve">etA </w:t>
      </w:r>
      <w:r w:rsidR="00036F9B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 xml:space="preserve"> </w:t>
      </w:r>
      <w:r w:rsidR="0007597D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a</w:t>
      </w:r>
      <w:r w:rsidR="00036F9B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ssignment1/</w:t>
      </w:r>
      <w:r w:rsidR="0007597D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s</w:t>
      </w:r>
      <w:r w:rsidR="00036F9B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ection1/</w:t>
      </w:r>
      <w:r w:rsidR="0007597D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s</w:t>
      </w:r>
      <w:r w:rsidR="00036F9B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 xml:space="preserve">etB </w:t>
      </w:r>
      <w:r w:rsidR="00036F9B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 xml:space="preserve"> </w:t>
      </w:r>
      <w:r w:rsidR="0007597D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a</w:t>
      </w:r>
      <w:r w:rsidR="00036F9B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ssignment1/</w:t>
      </w:r>
      <w:r w:rsidR="0007597D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s</w:t>
      </w:r>
      <w:r w:rsidR="00036F9B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ection2/</w:t>
      </w:r>
      <w:r w:rsidR="0007597D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s</w:t>
      </w:r>
      <w:r w:rsidR="00036F9B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 xml:space="preserve">etC </w:t>
      </w:r>
      <w:r w:rsidR="00036F9B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 xml:space="preserve"> </w:t>
      </w:r>
      <w:r w:rsidR="0007597D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a</w:t>
      </w:r>
      <w:r w:rsidR="00036F9B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ssignment1/</w:t>
      </w:r>
      <w:r w:rsidR="0007597D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s</w:t>
      </w:r>
      <w:r w:rsidR="00036F9B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ection2/</w:t>
      </w:r>
      <w:r w:rsidR="0007597D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s</w:t>
      </w:r>
      <w:r w:rsidR="00036F9B"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etD</w:t>
      </w:r>
      <w:r w:rsidRPr="00100732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en-GB"/>
        </w:rPr>
        <w:t>`</w:t>
      </w:r>
    </w:p>
    <w:p w14:paraId="6271000D" w14:textId="7215738C" w:rsidR="00AC16B6" w:rsidRDefault="00AC16B6" w:rsidP="00B648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00732">
        <w:rPr>
          <w:rFonts w:ascii="Times New Roman" w:hAnsi="Times New Roman" w:cs="Times New Roman"/>
          <w:sz w:val="24"/>
          <w:szCs w:val="24"/>
          <w:highlight w:val="yellow"/>
          <w:lang w:eastAsia="en-GB"/>
        </w:rPr>
        <w:t>Assuming I would like to create files in th</w:t>
      </w:r>
      <w:r w:rsidR="00D13411" w:rsidRPr="00100732">
        <w:rPr>
          <w:rFonts w:ascii="Times New Roman" w:hAnsi="Times New Roman" w:cs="Times New Roman"/>
          <w:sz w:val="24"/>
          <w:szCs w:val="24"/>
          <w:highlight w:val="yellow"/>
          <w:lang w:eastAsia="en-GB"/>
        </w:rPr>
        <w:t xml:space="preserve">e </w:t>
      </w:r>
      <w:proofErr w:type="gramStart"/>
      <w:r w:rsidR="00D13411" w:rsidRPr="00100732">
        <w:rPr>
          <w:rFonts w:ascii="Times New Roman" w:hAnsi="Times New Roman" w:cs="Times New Roman"/>
          <w:sz w:val="24"/>
          <w:szCs w:val="24"/>
          <w:highlight w:val="yellow"/>
          <w:lang w:eastAsia="en-GB"/>
        </w:rPr>
        <w:t>setA,setB</w:t>
      </w:r>
      <w:proofErr w:type="gramEnd"/>
      <w:r w:rsidR="00D13411" w:rsidRPr="00100732">
        <w:rPr>
          <w:rFonts w:ascii="Times New Roman" w:hAnsi="Times New Roman" w:cs="Times New Roman"/>
          <w:sz w:val="24"/>
          <w:szCs w:val="24"/>
          <w:highlight w:val="yellow"/>
          <w:lang w:eastAsia="en-GB"/>
        </w:rPr>
        <w:t>,setC and setD directories, I will use the following command</w:t>
      </w:r>
    </w:p>
    <w:p w14:paraId="6BC9E78B" w14:textId="15CC8758" w:rsidR="00B64869" w:rsidRDefault="003C2503" w:rsidP="00B648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100732">
        <w:rPr>
          <w:rFonts w:ascii="Times New Roman" w:hAnsi="Times New Roman" w:cs="Times New Roman"/>
          <w:sz w:val="24"/>
          <w:szCs w:val="24"/>
          <w:highlight w:val="yellow"/>
          <w:lang w:eastAsia="en-GB"/>
        </w:rPr>
        <w:t>touch assignment1/section1/setA/file</w:t>
      </w:r>
      <w:r w:rsidR="00B64869" w:rsidRPr="00100732">
        <w:rPr>
          <w:rFonts w:ascii="Times New Roman" w:hAnsi="Times New Roman" w:cs="Times New Roman"/>
          <w:sz w:val="24"/>
          <w:szCs w:val="24"/>
          <w:highlight w:val="yellow"/>
          <w:lang w:eastAsia="en-GB"/>
        </w:rPr>
        <w:t>1</w:t>
      </w:r>
      <w:r w:rsidRPr="00100732">
        <w:rPr>
          <w:rFonts w:ascii="Times New Roman" w:hAnsi="Times New Roman" w:cs="Times New Roman"/>
          <w:sz w:val="24"/>
          <w:szCs w:val="24"/>
          <w:highlight w:val="yellow"/>
          <w:lang w:eastAsia="en-GB"/>
        </w:rPr>
        <w:t>.txt assignment1/section1/setB/file2.txt assignment1/section2/setC/file3.txt assignment1/section2/setD/file4.txt</w:t>
      </w:r>
    </w:p>
    <w:p w14:paraId="37DA3A40" w14:textId="30C76066" w:rsidR="009A4B9F" w:rsidRDefault="009A4B9F" w:rsidP="00B648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</w:pPr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List the absolute and relative path to a file.</w:t>
      </w:r>
    </w:p>
    <w:p w14:paraId="2E55B7EF" w14:textId="44BD9CE5" w:rsidR="00B64869" w:rsidRPr="00AC16B6" w:rsidRDefault="00B64869" w:rsidP="00B648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</w:pPr>
      <w:r w:rsidRPr="00AC16B6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 xml:space="preserve">Absolute </w:t>
      </w:r>
      <w:r w:rsidR="008600DD" w:rsidRPr="00AC16B6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path:</w:t>
      </w:r>
      <w:r w:rsidR="001C51A6" w:rsidRPr="00AC16B6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 xml:space="preserve"> </w:t>
      </w:r>
      <w:r w:rsidR="00087C6D" w:rsidRPr="00AC16B6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/home/biouser/assignment1/section1/setA</w:t>
      </w:r>
      <w:r w:rsidR="00087C6D" w:rsidRPr="00AC16B6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/file1.txt</w:t>
      </w:r>
    </w:p>
    <w:p w14:paraId="3C5A389B" w14:textId="21D3AB98" w:rsidR="00C621D1" w:rsidRDefault="00E24F56" w:rsidP="00B648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</w:pPr>
      <w:r w:rsidRPr="00AC16B6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Assuming my current directory is assignment1, then the r</w:t>
      </w:r>
      <w:r w:rsidR="00C621D1" w:rsidRPr="00AC16B6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elative path</w:t>
      </w:r>
      <w:r w:rsidRPr="00AC16B6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 xml:space="preserve"> to file1</w:t>
      </w:r>
      <w:r w:rsidR="00AC16B6" w:rsidRPr="00AC16B6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 xml:space="preserve"> will be</w:t>
      </w:r>
      <w:r w:rsidR="00C621D1" w:rsidRPr="00AC16B6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 xml:space="preserve">: </w:t>
      </w:r>
      <w:r w:rsidR="00705CF5" w:rsidRPr="00AC16B6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section1/setA/file1.txt</w:t>
      </w:r>
    </w:p>
    <w:p w14:paraId="0C88482B" w14:textId="77777777" w:rsidR="00D43F48" w:rsidRPr="009A4B9F" w:rsidRDefault="00D43F48" w:rsidP="00D43F48">
      <w:p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</w:pPr>
    </w:p>
    <w:p w14:paraId="49F96EA2" w14:textId="77777777" w:rsidR="009A4B9F" w:rsidRDefault="009A4B9F" w:rsidP="00F05A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</w:pPr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Demonstrate path shortcuts using the </w:t>
      </w:r>
      <w:r w:rsidRPr="009A4B9F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lang w:eastAsia="en-GB"/>
          <w14:ligatures w14:val="none"/>
        </w:rPr>
        <w:t>home directory</w:t>
      </w:r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, </w:t>
      </w:r>
      <w:r w:rsidRPr="009A4B9F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lang w:eastAsia="en-GB"/>
          <w14:ligatures w14:val="none"/>
        </w:rPr>
        <w:t>current directory</w:t>
      </w:r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, and </w:t>
      </w:r>
      <w:r w:rsidRPr="009A4B9F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lang w:eastAsia="en-GB"/>
          <w14:ligatures w14:val="none"/>
        </w:rPr>
        <w:t>parent directory</w:t>
      </w:r>
      <w:r w:rsidRPr="009A4B9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.</w:t>
      </w:r>
    </w:p>
    <w:p w14:paraId="68235A62" w14:textId="6B2E546F" w:rsidR="001C28DA" w:rsidRPr="00E54DF7" w:rsidRDefault="001C28DA" w:rsidP="001C28DA">
      <w:p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</w:pPr>
      <w:r w:rsidRPr="00E54DF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Home directory -</w:t>
      </w:r>
      <w:r w:rsidR="00502DC3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 xml:space="preserve">I can navigate from anywhere in the system to my home directory using the </w:t>
      </w:r>
      <w:r w:rsidR="00B8159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command</w:t>
      </w:r>
      <w:r w:rsidRPr="00E54DF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 xml:space="preserve"> </w:t>
      </w:r>
      <w:r w:rsidR="00B8159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`</w:t>
      </w:r>
      <w:r w:rsidRPr="00E54DF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cd ~</w:t>
      </w:r>
      <w:r w:rsidR="00B8159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`</w:t>
      </w:r>
    </w:p>
    <w:p w14:paraId="303808CD" w14:textId="52C7FE19" w:rsidR="00E54DF7" w:rsidRDefault="00E54DF7" w:rsidP="001C28DA">
      <w:p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</w:pPr>
      <w:r w:rsidRPr="00E54DF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 xml:space="preserve">Current directory – </w:t>
      </w:r>
      <w:r w:rsidR="00AF459B" w:rsidRPr="00AF459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To demonstrate path shortcuts using the current directory,</w:t>
      </w:r>
      <w:r w:rsidR="00AF459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 I </w:t>
      </w:r>
      <w:r w:rsidR="00AF459B" w:rsidRPr="00AF459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can use the </w:t>
      </w:r>
      <w:proofErr w:type="gramStart"/>
      <w:r w:rsidR="004E4990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`</w:t>
      </w:r>
      <w:r w:rsidR="00AF459B" w:rsidRPr="00AF459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.</w:t>
      </w:r>
      <w:r w:rsidR="004E4990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`</w:t>
      </w:r>
      <w:proofErr w:type="gramEnd"/>
      <w:r w:rsidR="00AF459B" w:rsidRPr="00AF459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 symbol, which represents the directory you are currently in.</w:t>
      </w:r>
      <w:r w:rsidR="004E4990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 For example, I can </w:t>
      </w:r>
      <w:r w:rsidR="004E4990" w:rsidRPr="004E4990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list all files and directories in the current directory</w:t>
      </w:r>
      <w:r w:rsidR="004E4990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 using `</w:t>
      </w:r>
      <w:proofErr w:type="gramStart"/>
      <w:r w:rsidR="004E4990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ls .</w:t>
      </w:r>
      <w:proofErr w:type="gramEnd"/>
      <w:r w:rsidR="004E4990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`</w:t>
      </w:r>
    </w:p>
    <w:p w14:paraId="2C4617AF" w14:textId="64AB1AD1" w:rsidR="001C28DA" w:rsidRPr="009A4B9F" w:rsidRDefault="00E54DF7" w:rsidP="001C28DA">
      <w:p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</w:pPr>
      <w:r w:rsidRPr="00E54DF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Parent directory</w:t>
      </w:r>
      <w:r w:rsidR="00B8159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.</w:t>
      </w:r>
      <w:r w:rsidRPr="00E54DF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 xml:space="preserve"> </w:t>
      </w:r>
      <w:r w:rsidR="00FB7975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 xml:space="preserve">I </w:t>
      </w:r>
      <w:r w:rsidR="00FB7975" w:rsidRPr="00FB7975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can use this shortcut to navigate to the parent directory</w:t>
      </w:r>
      <w:r w:rsidR="00FB7975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 xml:space="preserve"> </w:t>
      </w:r>
      <w:r w:rsidR="002D79D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`</w:t>
      </w:r>
      <w:r w:rsidRPr="00E54DF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 xml:space="preserve">cd </w:t>
      </w:r>
      <w:del w:id="0" w:author="Microsoft Word" w:date="2024-09-01T00:13:00Z" w16du:dateUtc="2024-09-01T04:13:00Z">
        <w:r w:rsidRPr="00E54DF7">
          <w:rPr>
            <w:rFonts w:ascii="Times New Roman" w:eastAsia="Times New Roman" w:hAnsi="Times New Roman" w:cs="Times New Roman"/>
            <w:color w:val="2D3B45"/>
            <w:kern w:val="0"/>
            <w:sz w:val="24"/>
            <w:szCs w:val="24"/>
            <w:highlight w:val="yellow"/>
            <w:lang w:eastAsia="en-GB"/>
            <w14:ligatures w14:val="none"/>
          </w:rPr>
          <w:delText>..</w:delText>
        </w:r>
      </w:del>
      <w:r w:rsidRPr="00E54DF7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highlight w:val="yellow"/>
          <w:lang w:eastAsia="en-GB"/>
          <w14:ligatures w14:val="none"/>
        </w:rPr>
        <w:t>..</w:t>
      </w:r>
      <w:r w:rsidR="002D79DF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` </w:t>
      </w:r>
      <w:r w:rsidR="00DA6FBE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For example, </w:t>
      </w:r>
      <w:r w:rsidR="00DA6FBE" w:rsidRPr="00DA6FBE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If </w:t>
      </w:r>
      <w:r w:rsidR="00DA6FBE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I</w:t>
      </w:r>
      <w:r w:rsidR="00DA6FBE" w:rsidRPr="00DA6FBE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 </w:t>
      </w:r>
      <w:r w:rsidR="00DA6FBE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am</w:t>
      </w:r>
      <w:r w:rsidR="00DA6FBE" w:rsidRPr="00DA6FBE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 in </w:t>
      </w:r>
      <w:r w:rsidR="005A0F71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/assignment</w:t>
      </w:r>
      <w:r w:rsidR="00B06770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1/section1/setA</w:t>
      </w:r>
      <w:r w:rsidR="00DA6FBE" w:rsidRPr="00DA6FBE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 and want to go up one level</w:t>
      </w:r>
      <w:r w:rsidR="00B06770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 (i.e to the parent directory</w:t>
      </w:r>
      <w:r w:rsidR="00DA6FBE" w:rsidRPr="00DA6FBE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 </w:t>
      </w:r>
      <w:r w:rsidR="00B06770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(</w:t>
      </w:r>
      <w:r w:rsidR="00CA446C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i.e.</w:t>
      </w:r>
      <w:r w:rsidR="00B06770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 </w:t>
      </w:r>
      <w:r w:rsidR="00B06770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to </w:t>
      </w:r>
      <w:r w:rsidR="00B06770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the parent directory</w:t>
      </w:r>
      <w:r w:rsidR="00F5633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 section1)</w:t>
      </w:r>
      <w:r w:rsidR="00DA6FBE" w:rsidRPr="00DA6FBE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 to /</w:t>
      </w:r>
      <w:r w:rsidR="00F5633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assignment1</w:t>
      </w:r>
      <w:r w:rsidR="00DA6FBE" w:rsidRPr="00DA6FBE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/</w:t>
      </w:r>
      <w:r w:rsidR="00F5633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section1</w:t>
      </w:r>
      <w:r w:rsidR="00DA6FBE" w:rsidRPr="00DA6FBE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, </w:t>
      </w:r>
      <w:r w:rsidR="00F5633B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I</w:t>
      </w:r>
      <w:r w:rsidR="00DA6FBE" w:rsidRPr="00DA6FBE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 can type </w:t>
      </w:r>
      <w:r w:rsidR="00CA446C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`</w:t>
      </w:r>
      <w:r w:rsidR="00DA6FBE" w:rsidRPr="00DA6FBE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cd</w:t>
      </w:r>
      <w:proofErr w:type="gramStart"/>
      <w:r w:rsidR="00DA6FBE" w:rsidRPr="00DA6FBE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 xml:space="preserve"> </w:t>
      </w:r>
      <w:r w:rsidR="00DA6FBE" w:rsidRPr="00DA6FBE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..</w:t>
      </w:r>
      <w:proofErr w:type="gramEnd"/>
      <w:r w:rsidR="00CA446C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GB"/>
          <w14:ligatures w14:val="none"/>
        </w:rPr>
        <w:t>`</w:t>
      </w:r>
    </w:p>
    <w:p w14:paraId="01D45E8A" w14:textId="77777777" w:rsidR="007F3C6B" w:rsidRPr="00F05ABC" w:rsidRDefault="007F3C6B" w:rsidP="00F05ABC">
      <w:pPr>
        <w:jc w:val="both"/>
        <w:rPr>
          <w:rFonts w:ascii="Times New Roman" w:hAnsi="Times New Roman" w:cs="Times New Roman"/>
        </w:rPr>
      </w:pPr>
    </w:p>
    <w:sectPr w:rsidR="007F3C6B" w:rsidRPr="00F0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B1DAF"/>
    <w:multiLevelType w:val="multilevel"/>
    <w:tmpl w:val="0C00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636757"/>
    <w:multiLevelType w:val="multilevel"/>
    <w:tmpl w:val="A21C9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1624462">
    <w:abstractNumId w:val="0"/>
  </w:num>
  <w:num w:numId="2" w16cid:durableId="1970502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B3"/>
    <w:rsid w:val="00036F9B"/>
    <w:rsid w:val="0007597D"/>
    <w:rsid w:val="00087C6D"/>
    <w:rsid w:val="00100732"/>
    <w:rsid w:val="0013251F"/>
    <w:rsid w:val="00162788"/>
    <w:rsid w:val="00180FF2"/>
    <w:rsid w:val="001868E1"/>
    <w:rsid w:val="001C28DA"/>
    <w:rsid w:val="001C51A6"/>
    <w:rsid w:val="00267160"/>
    <w:rsid w:val="002A5419"/>
    <w:rsid w:val="002C2BF8"/>
    <w:rsid w:val="002D79DF"/>
    <w:rsid w:val="002E1CBA"/>
    <w:rsid w:val="003A45B3"/>
    <w:rsid w:val="003C2503"/>
    <w:rsid w:val="00416CB8"/>
    <w:rsid w:val="00453C2D"/>
    <w:rsid w:val="00466C12"/>
    <w:rsid w:val="004E4990"/>
    <w:rsid w:val="004F7E98"/>
    <w:rsid w:val="00502DC3"/>
    <w:rsid w:val="005A0F71"/>
    <w:rsid w:val="005E7F7B"/>
    <w:rsid w:val="005F5DA2"/>
    <w:rsid w:val="006863A5"/>
    <w:rsid w:val="00705CF5"/>
    <w:rsid w:val="007514AD"/>
    <w:rsid w:val="007A4C70"/>
    <w:rsid w:val="007C4FD8"/>
    <w:rsid w:val="007F3C6B"/>
    <w:rsid w:val="008600DD"/>
    <w:rsid w:val="00863997"/>
    <w:rsid w:val="008A2133"/>
    <w:rsid w:val="008A42D3"/>
    <w:rsid w:val="008C25FA"/>
    <w:rsid w:val="008D11CC"/>
    <w:rsid w:val="008D6D9E"/>
    <w:rsid w:val="0091423F"/>
    <w:rsid w:val="009A4B9F"/>
    <w:rsid w:val="00A4396E"/>
    <w:rsid w:val="00A605D1"/>
    <w:rsid w:val="00AC16B6"/>
    <w:rsid w:val="00AC5F3F"/>
    <w:rsid w:val="00AF459B"/>
    <w:rsid w:val="00B06770"/>
    <w:rsid w:val="00B157BA"/>
    <w:rsid w:val="00B20A1A"/>
    <w:rsid w:val="00B64869"/>
    <w:rsid w:val="00B70340"/>
    <w:rsid w:val="00B81591"/>
    <w:rsid w:val="00C56E1B"/>
    <w:rsid w:val="00C621D1"/>
    <w:rsid w:val="00C9031A"/>
    <w:rsid w:val="00CA446C"/>
    <w:rsid w:val="00D13411"/>
    <w:rsid w:val="00D43F48"/>
    <w:rsid w:val="00DA6FBE"/>
    <w:rsid w:val="00DB5F67"/>
    <w:rsid w:val="00DD5F19"/>
    <w:rsid w:val="00E10062"/>
    <w:rsid w:val="00E24791"/>
    <w:rsid w:val="00E24F56"/>
    <w:rsid w:val="00E54DF7"/>
    <w:rsid w:val="00EA6DB4"/>
    <w:rsid w:val="00F05ABC"/>
    <w:rsid w:val="00F54350"/>
    <w:rsid w:val="00F5633B"/>
    <w:rsid w:val="00F70DB1"/>
    <w:rsid w:val="00F76147"/>
    <w:rsid w:val="00F91346"/>
    <w:rsid w:val="00FB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332B"/>
  <w15:chartTrackingRefBased/>
  <w15:docId w15:val="{62781EEF-6148-4626-AD11-BD7A28E3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9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2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Manful, Ewura-Esi</dc:creator>
  <cp:keywords/>
  <dc:description/>
  <cp:lastModifiedBy>Manful, Ewura-Esi</cp:lastModifiedBy>
  <cp:revision>70</cp:revision>
  <dcterms:created xsi:type="dcterms:W3CDTF">2024-08-31T08:06:00Z</dcterms:created>
  <dcterms:modified xsi:type="dcterms:W3CDTF">2024-09-01T05:31:00Z</dcterms:modified>
</cp:coreProperties>
</file>